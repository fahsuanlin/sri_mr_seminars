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3B1F" w14:textId="77777777" w:rsidR="0070450A" w:rsidRPr="00B6302C" w:rsidRDefault="0070450A" w:rsidP="0070450A">
      <w:pPr>
        <w:jc w:val="center"/>
        <w:rPr>
          <w:b/>
          <w:sz w:val="28"/>
          <w:szCs w:val="28"/>
        </w:rPr>
      </w:pPr>
      <w:r w:rsidRPr="00B6302C">
        <w:rPr>
          <w:b/>
          <w:sz w:val="40"/>
          <w:szCs w:val="40"/>
        </w:rPr>
        <w:t>MR group seminars at SRI</w:t>
      </w:r>
      <w:r w:rsidRPr="00B6302C">
        <w:rPr>
          <w:b/>
          <w:sz w:val="32"/>
          <w:szCs w:val="32"/>
        </w:rPr>
        <w:br/>
      </w:r>
      <w:r w:rsidRPr="00B6302C">
        <w:rPr>
          <w:b/>
          <w:sz w:val="28"/>
          <w:szCs w:val="28"/>
        </w:rPr>
        <w:t>Monthly on Wednesdays at 1 PM</w:t>
      </w:r>
    </w:p>
    <w:p w14:paraId="2647EC87" w14:textId="77777777" w:rsidR="005F7A8D" w:rsidRDefault="00487E5D" w:rsidP="0070450A">
      <w:pPr>
        <w:rPr>
          <w:b/>
          <w:sz w:val="28"/>
          <w:szCs w:val="28"/>
        </w:rPr>
      </w:pPr>
      <w:r w:rsidRPr="00487E5D">
        <w:rPr>
          <w:b/>
          <w:sz w:val="28"/>
          <w:szCs w:val="28"/>
        </w:rPr>
        <w:t xml:space="preserve">Please </w:t>
      </w:r>
      <w:r>
        <w:rPr>
          <w:b/>
          <w:sz w:val="28"/>
          <w:szCs w:val="28"/>
        </w:rPr>
        <w:t>kindly send back this form (ideally, 1-2 weeks ahead of your presentation date) with the</w:t>
      </w:r>
      <w:r w:rsidRPr="00487E5D">
        <w:rPr>
          <w:b/>
          <w:sz w:val="28"/>
          <w:szCs w:val="28"/>
        </w:rPr>
        <w:t xml:space="preserve"> following 5 questions</w:t>
      </w:r>
      <w:r w:rsidR="00CE1BED">
        <w:rPr>
          <w:b/>
          <w:sz w:val="28"/>
          <w:szCs w:val="28"/>
        </w:rPr>
        <w:t xml:space="preserve"> filled </w:t>
      </w:r>
      <w:r w:rsidR="00F06A8E">
        <w:rPr>
          <w:b/>
          <w:sz w:val="28"/>
          <w:szCs w:val="28"/>
        </w:rPr>
        <w:t>out</w:t>
      </w:r>
      <w:r w:rsidRPr="00487E5D">
        <w:rPr>
          <w:b/>
          <w:sz w:val="28"/>
          <w:szCs w:val="28"/>
        </w:rPr>
        <w:t>:</w:t>
      </w:r>
    </w:p>
    <w:p w14:paraId="3049CFD6" w14:textId="77777777" w:rsidR="005F7A8D" w:rsidRDefault="005F7A8D" w:rsidP="0070450A">
      <w:pPr>
        <w:rPr>
          <w:b/>
          <w:sz w:val="28"/>
          <w:szCs w:val="28"/>
        </w:rPr>
      </w:pPr>
    </w:p>
    <w:p w14:paraId="1AB70196" w14:textId="669BCF87" w:rsidR="005F7A8D" w:rsidRDefault="001103C1" w:rsidP="0070450A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of Speaker(s):</w:t>
      </w:r>
      <w:r w:rsidR="00EA31D2">
        <w:rPr>
          <w:b/>
          <w:sz w:val="28"/>
          <w:szCs w:val="28"/>
        </w:rPr>
        <w:t xml:space="preserve"> Seyed Ali Jalalifar</w:t>
      </w:r>
    </w:p>
    <w:p w14:paraId="79C49DD9" w14:textId="77777777" w:rsidR="005F7A8D" w:rsidRDefault="005F7A8D" w:rsidP="0070450A">
      <w:pPr>
        <w:rPr>
          <w:b/>
          <w:sz w:val="28"/>
          <w:szCs w:val="28"/>
        </w:rPr>
      </w:pPr>
    </w:p>
    <w:p w14:paraId="06E87D2E" w14:textId="77777777" w:rsidR="0070450A" w:rsidRPr="0070450A" w:rsidRDefault="0070450A" w:rsidP="0070450A">
      <w:pPr>
        <w:rPr>
          <w:sz w:val="28"/>
          <w:szCs w:val="28"/>
        </w:rPr>
      </w:pPr>
      <w:r w:rsidRPr="008C7BE0">
        <w:rPr>
          <w:b/>
          <w:sz w:val="28"/>
          <w:szCs w:val="28"/>
        </w:rPr>
        <w:t>1.</w:t>
      </w:r>
      <w:r w:rsidRPr="0070450A">
        <w:rPr>
          <w:sz w:val="28"/>
          <w:szCs w:val="28"/>
        </w:rPr>
        <w:t xml:space="preserve"> </w:t>
      </w:r>
      <w:r w:rsidR="00BB3E2F">
        <w:rPr>
          <w:sz w:val="28"/>
          <w:szCs w:val="28"/>
        </w:rPr>
        <w:t>Presentation date – w</w:t>
      </w:r>
      <w:r>
        <w:rPr>
          <w:sz w:val="28"/>
          <w:szCs w:val="28"/>
        </w:rPr>
        <w:t>hich</w:t>
      </w:r>
      <w:r w:rsidR="00BB3E2F">
        <w:rPr>
          <w:sz w:val="28"/>
          <w:szCs w:val="28"/>
        </w:rPr>
        <w:t xml:space="preserve"> </w:t>
      </w:r>
      <w:r>
        <w:rPr>
          <w:sz w:val="28"/>
          <w:szCs w:val="28"/>
        </w:rPr>
        <w:t>Wednesday</w:t>
      </w:r>
      <w:r w:rsidR="00B6302C">
        <w:rPr>
          <w:sz w:val="28"/>
          <w:szCs w:val="28"/>
        </w:rPr>
        <w:t>(s)</w:t>
      </w:r>
      <w:r>
        <w:rPr>
          <w:sz w:val="28"/>
          <w:szCs w:val="28"/>
        </w:rPr>
        <w:t xml:space="preserve"> </w:t>
      </w:r>
      <w:r w:rsidR="00D53193">
        <w:rPr>
          <w:sz w:val="28"/>
          <w:szCs w:val="28"/>
        </w:rPr>
        <w:t>will</w:t>
      </w:r>
      <w:r w:rsidR="00BB3E2F">
        <w:rPr>
          <w:sz w:val="28"/>
          <w:szCs w:val="28"/>
        </w:rPr>
        <w:t xml:space="preserve"> you be available</w:t>
      </w:r>
      <w:r>
        <w:rPr>
          <w:sz w:val="28"/>
          <w:szCs w:val="28"/>
        </w:rPr>
        <w:t>?</w:t>
      </w:r>
    </w:p>
    <w:p w14:paraId="2016FE31" w14:textId="2F63B4F2" w:rsidR="0070450A" w:rsidRPr="00BC6255" w:rsidRDefault="00BC6255" w:rsidP="0070450A">
      <w:pPr>
        <w:rPr>
          <w:b/>
          <w:bCs/>
          <w:sz w:val="28"/>
          <w:szCs w:val="28"/>
        </w:rPr>
      </w:pPr>
      <w:r w:rsidRPr="00BC6255">
        <w:rPr>
          <w:b/>
          <w:bCs/>
          <w:sz w:val="28"/>
          <w:szCs w:val="28"/>
        </w:rPr>
        <w:t>September 15</w:t>
      </w:r>
      <w:r w:rsidRPr="00BC6255">
        <w:rPr>
          <w:b/>
          <w:bCs/>
          <w:sz w:val="28"/>
          <w:szCs w:val="28"/>
          <w:vertAlign w:val="superscript"/>
        </w:rPr>
        <w:t>th</w:t>
      </w:r>
      <w:r w:rsidRPr="00BC6255">
        <w:rPr>
          <w:b/>
          <w:bCs/>
          <w:sz w:val="28"/>
          <w:szCs w:val="28"/>
        </w:rPr>
        <w:t xml:space="preserve"> – September 22</w:t>
      </w:r>
      <w:r w:rsidRPr="00BC6255">
        <w:rPr>
          <w:b/>
          <w:bCs/>
          <w:sz w:val="28"/>
          <w:szCs w:val="28"/>
          <w:vertAlign w:val="superscript"/>
        </w:rPr>
        <w:t>nd</w:t>
      </w:r>
      <w:r w:rsidRPr="00BC6255">
        <w:rPr>
          <w:b/>
          <w:bCs/>
          <w:sz w:val="28"/>
          <w:szCs w:val="28"/>
        </w:rPr>
        <w:t xml:space="preserve"> </w:t>
      </w:r>
    </w:p>
    <w:p w14:paraId="2D226549" w14:textId="77777777" w:rsidR="0070450A" w:rsidRDefault="002A51EB" w:rsidP="0070450A">
      <w:pPr>
        <w:rPr>
          <w:sz w:val="28"/>
          <w:szCs w:val="28"/>
        </w:rPr>
      </w:pPr>
      <w:r w:rsidRPr="008C7BE0"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Presentation title: </w:t>
      </w:r>
    </w:p>
    <w:p w14:paraId="1B945FF0" w14:textId="60646188" w:rsidR="0070450A" w:rsidRPr="00BC6255" w:rsidRDefault="00BC6255" w:rsidP="00BC6255">
      <w:pPr>
        <w:rPr>
          <w:b/>
          <w:bCs/>
          <w:sz w:val="28"/>
          <w:szCs w:val="28"/>
        </w:rPr>
      </w:pPr>
      <w:r w:rsidRPr="00BC6255">
        <w:rPr>
          <w:b/>
          <w:bCs/>
          <w:sz w:val="28"/>
          <w:szCs w:val="28"/>
        </w:rPr>
        <w:t>Predicting the Outcome of Stereotactic Radiotherapy in Brain Metastasis using AI and MRI</w:t>
      </w:r>
    </w:p>
    <w:p w14:paraId="2631396E" w14:textId="77777777" w:rsidR="002A51EB" w:rsidRDefault="002A51EB" w:rsidP="0070450A">
      <w:pPr>
        <w:rPr>
          <w:sz w:val="28"/>
          <w:szCs w:val="28"/>
        </w:rPr>
      </w:pPr>
      <w:r w:rsidRPr="008C7BE0"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663FFB">
        <w:rPr>
          <w:sz w:val="28"/>
          <w:szCs w:val="28"/>
        </w:rPr>
        <w:t>Short description of your presentation (a few sentences)</w:t>
      </w:r>
      <w:r w:rsidR="00634EA0">
        <w:rPr>
          <w:sz w:val="28"/>
          <w:szCs w:val="28"/>
        </w:rPr>
        <w:t>:</w:t>
      </w:r>
      <w:r w:rsidR="00663FFB">
        <w:rPr>
          <w:sz w:val="28"/>
          <w:szCs w:val="28"/>
        </w:rPr>
        <w:t xml:space="preserve"> </w:t>
      </w:r>
    </w:p>
    <w:p w14:paraId="1EC85B83" w14:textId="1C3F31E1" w:rsidR="0017502C" w:rsidRPr="00634532" w:rsidRDefault="00647E8F" w:rsidP="0017502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Early prediction of therapy outcome </w:t>
      </w:r>
      <w:r w:rsidR="00EA31D2">
        <w:rPr>
          <w:b/>
          <w:bCs/>
          <w:sz w:val="28"/>
          <w:szCs w:val="28"/>
        </w:rPr>
        <w:t xml:space="preserve">can </w:t>
      </w:r>
      <w:r>
        <w:rPr>
          <w:b/>
          <w:bCs/>
          <w:sz w:val="28"/>
          <w:szCs w:val="28"/>
        </w:rPr>
        <w:t xml:space="preserve">facilitate treatment adjustment </w:t>
      </w:r>
      <w:r w:rsidR="00EA31D2">
        <w:rPr>
          <w:b/>
          <w:bCs/>
          <w:sz w:val="28"/>
          <w:szCs w:val="28"/>
        </w:rPr>
        <w:t xml:space="preserve">for individual cancer patients </w:t>
      </w:r>
      <w:r>
        <w:rPr>
          <w:b/>
          <w:bCs/>
          <w:sz w:val="28"/>
          <w:szCs w:val="28"/>
        </w:rPr>
        <w:t xml:space="preserve">and enhance </w:t>
      </w:r>
      <w:r w:rsidR="00EA31D2">
        <w:rPr>
          <w:b/>
          <w:bCs/>
          <w:sz w:val="28"/>
          <w:szCs w:val="28"/>
        </w:rPr>
        <w:t xml:space="preserve">their </w:t>
      </w:r>
      <w:r>
        <w:rPr>
          <w:b/>
          <w:bCs/>
          <w:sz w:val="28"/>
          <w:szCs w:val="28"/>
        </w:rPr>
        <w:t xml:space="preserve">prognosis. This is especially crucial for patients diagnosed with brain metastasis as these patients usually </w:t>
      </w:r>
      <w:r w:rsidR="00AC1EB9">
        <w:rPr>
          <w:b/>
          <w:bCs/>
          <w:sz w:val="28"/>
          <w:szCs w:val="28"/>
        </w:rPr>
        <w:t xml:space="preserve">suffer from </w:t>
      </w:r>
      <w:r>
        <w:rPr>
          <w:b/>
          <w:bCs/>
          <w:sz w:val="28"/>
          <w:szCs w:val="28"/>
        </w:rPr>
        <w:t xml:space="preserve">poor prognosis </w:t>
      </w:r>
      <w:r w:rsidR="00AC1EB9">
        <w:rPr>
          <w:b/>
          <w:bCs/>
          <w:sz w:val="28"/>
          <w:szCs w:val="28"/>
        </w:rPr>
        <w:t xml:space="preserve">with a </w:t>
      </w:r>
      <w:r>
        <w:rPr>
          <w:b/>
          <w:bCs/>
          <w:sz w:val="28"/>
          <w:szCs w:val="28"/>
        </w:rPr>
        <w:t xml:space="preserve">short median survival. </w:t>
      </w:r>
      <w:r w:rsidR="0017502C" w:rsidRPr="00634532">
        <w:rPr>
          <w:b/>
          <w:bCs/>
          <w:sz w:val="28"/>
          <w:szCs w:val="28"/>
        </w:rPr>
        <w:t xml:space="preserve">In this </w:t>
      </w:r>
      <w:r w:rsidR="000D6B00">
        <w:rPr>
          <w:b/>
          <w:bCs/>
          <w:sz w:val="28"/>
          <w:szCs w:val="28"/>
        </w:rPr>
        <w:t>talk</w:t>
      </w:r>
      <w:r w:rsidR="0017502C" w:rsidRPr="00634532">
        <w:rPr>
          <w:b/>
          <w:bCs/>
          <w:sz w:val="28"/>
          <w:szCs w:val="28"/>
        </w:rPr>
        <w:t xml:space="preserve">, the </w:t>
      </w:r>
      <w:r w:rsidR="000D6B00">
        <w:rPr>
          <w:b/>
          <w:bCs/>
          <w:sz w:val="28"/>
          <w:szCs w:val="28"/>
        </w:rPr>
        <w:t>application</w:t>
      </w:r>
      <w:r w:rsidR="000D6B00" w:rsidRPr="00634532">
        <w:rPr>
          <w:b/>
          <w:bCs/>
          <w:sz w:val="28"/>
          <w:szCs w:val="28"/>
        </w:rPr>
        <w:t xml:space="preserve"> </w:t>
      </w:r>
      <w:r w:rsidR="0017502C" w:rsidRPr="00634532">
        <w:rPr>
          <w:b/>
          <w:bCs/>
          <w:sz w:val="28"/>
          <w:szCs w:val="28"/>
        </w:rPr>
        <w:t xml:space="preserve">of state-of-the-art AI algorithms, such as 3D </w:t>
      </w:r>
      <w:r w:rsidR="000D6B00">
        <w:rPr>
          <w:b/>
          <w:bCs/>
          <w:sz w:val="28"/>
          <w:szCs w:val="28"/>
        </w:rPr>
        <w:t xml:space="preserve">attention-guided </w:t>
      </w:r>
      <w:r w:rsidR="009B1B16">
        <w:rPr>
          <w:b/>
          <w:bCs/>
          <w:sz w:val="28"/>
          <w:szCs w:val="28"/>
        </w:rPr>
        <w:t xml:space="preserve">deep </w:t>
      </w:r>
      <w:r w:rsidR="0017502C" w:rsidRPr="00634532">
        <w:rPr>
          <w:b/>
          <w:bCs/>
          <w:sz w:val="28"/>
          <w:szCs w:val="28"/>
        </w:rPr>
        <w:t>network architecture</w:t>
      </w:r>
      <w:r>
        <w:rPr>
          <w:b/>
          <w:bCs/>
          <w:sz w:val="28"/>
          <w:szCs w:val="28"/>
        </w:rPr>
        <w:t>s</w:t>
      </w:r>
      <w:r w:rsidR="0017502C" w:rsidRPr="00634532">
        <w:rPr>
          <w:b/>
          <w:bCs/>
          <w:sz w:val="28"/>
          <w:szCs w:val="28"/>
        </w:rPr>
        <w:t xml:space="preserve"> </w:t>
      </w:r>
      <w:r w:rsidR="000D6B00">
        <w:rPr>
          <w:b/>
          <w:bCs/>
          <w:sz w:val="28"/>
          <w:szCs w:val="28"/>
        </w:rPr>
        <w:t xml:space="preserve">will be presented </w:t>
      </w:r>
      <w:r w:rsidR="0017502C" w:rsidRPr="00634532">
        <w:rPr>
          <w:b/>
          <w:bCs/>
          <w:sz w:val="28"/>
          <w:szCs w:val="28"/>
        </w:rPr>
        <w:t xml:space="preserve">for early prediction of </w:t>
      </w:r>
      <w:r w:rsidR="0091016B">
        <w:rPr>
          <w:b/>
          <w:bCs/>
          <w:sz w:val="28"/>
          <w:szCs w:val="28"/>
        </w:rPr>
        <w:t>radio</w:t>
      </w:r>
      <w:r w:rsidR="0017502C" w:rsidRPr="00634532">
        <w:rPr>
          <w:b/>
          <w:bCs/>
          <w:sz w:val="28"/>
          <w:szCs w:val="28"/>
        </w:rPr>
        <w:t xml:space="preserve">therapy outcome </w:t>
      </w:r>
      <w:r w:rsidR="00043E25">
        <w:rPr>
          <w:b/>
          <w:bCs/>
          <w:sz w:val="28"/>
          <w:szCs w:val="28"/>
        </w:rPr>
        <w:t>in</w:t>
      </w:r>
      <w:r w:rsidR="0017502C" w:rsidRPr="00634532">
        <w:rPr>
          <w:b/>
          <w:bCs/>
          <w:sz w:val="28"/>
          <w:szCs w:val="28"/>
        </w:rPr>
        <w:t xml:space="preserve"> brain metastasis. A framework for visualizing </w:t>
      </w:r>
      <w:r w:rsidR="00E20CB3">
        <w:rPr>
          <w:b/>
          <w:bCs/>
          <w:sz w:val="28"/>
          <w:szCs w:val="28"/>
        </w:rPr>
        <w:t xml:space="preserve">the basis of </w:t>
      </w:r>
      <w:r w:rsidR="0017502C" w:rsidRPr="00634532">
        <w:rPr>
          <w:b/>
          <w:bCs/>
          <w:sz w:val="28"/>
          <w:szCs w:val="28"/>
        </w:rPr>
        <w:t>network</w:t>
      </w:r>
      <w:r w:rsidR="00E05964">
        <w:rPr>
          <w:b/>
          <w:bCs/>
          <w:sz w:val="28"/>
          <w:szCs w:val="28"/>
        </w:rPr>
        <w:t>’</w:t>
      </w:r>
      <w:r w:rsidR="0017502C" w:rsidRPr="00634532">
        <w:rPr>
          <w:b/>
          <w:bCs/>
          <w:sz w:val="28"/>
          <w:szCs w:val="28"/>
        </w:rPr>
        <w:t xml:space="preserve">s decisions is also presented which </w:t>
      </w:r>
      <w:r w:rsidR="00E20CB3">
        <w:rPr>
          <w:b/>
          <w:bCs/>
          <w:sz w:val="28"/>
          <w:szCs w:val="28"/>
        </w:rPr>
        <w:t>provides</w:t>
      </w:r>
      <w:r w:rsidR="00E20CB3" w:rsidRPr="00634532">
        <w:rPr>
          <w:b/>
          <w:bCs/>
          <w:sz w:val="28"/>
          <w:szCs w:val="28"/>
        </w:rPr>
        <w:t xml:space="preserve"> </w:t>
      </w:r>
      <w:r w:rsidR="0017502C" w:rsidRPr="00634532">
        <w:rPr>
          <w:b/>
          <w:bCs/>
          <w:sz w:val="28"/>
          <w:szCs w:val="28"/>
        </w:rPr>
        <w:t>insight</w:t>
      </w:r>
      <w:r>
        <w:rPr>
          <w:b/>
          <w:bCs/>
          <w:sz w:val="28"/>
          <w:szCs w:val="28"/>
        </w:rPr>
        <w:t>s</w:t>
      </w:r>
      <w:r w:rsidR="0017502C" w:rsidRPr="00634532">
        <w:rPr>
          <w:b/>
          <w:bCs/>
          <w:sz w:val="28"/>
          <w:szCs w:val="28"/>
        </w:rPr>
        <w:t xml:space="preserve"> into </w:t>
      </w:r>
      <w:r w:rsidR="000B356D">
        <w:rPr>
          <w:b/>
          <w:bCs/>
          <w:sz w:val="28"/>
          <w:szCs w:val="28"/>
        </w:rPr>
        <w:t xml:space="preserve">how the network predicts </w:t>
      </w:r>
      <w:r w:rsidR="00E20CB3">
        <w:rPr>
          <w:b/>
          <w:bCs/>
          <w:sz w:val="28"/>
          <w:szCs w:val="28"/>
        </w:rPr>
        <w:t xml:space="preserve">the </w:t>
      </w:r>
      <w:r w:rsidR="000B356D">
        <w:rPr>
          <w:b/>
          <w:bCs/>
          <w:sz w:val="28"/>
          <w:szCs w:val="28"/>
        </w:rPr>
        <w:t>therapy outcome</w:t>
      </w:r>
      <w:r w:rsidR="00E05964">
        <w:rPr>
          <w:b/>
          <w:bCs/>
          <w:sz w:val="28"/>
          <w:szCs w:val="28"/>
        </w:rPr>
        <w:t xml:space="preserve"> using the MRI</w:t>
      </w:r>
      <w:r w:rsidR="000B356D">
        <w:rPr>
          <w:b/>
          <w:bCs/>
          <w:sz w:val="28"/>
          <w:szCs w:val="28"/>
        </w:rPr>
        <w:t>.</w:t>
      </w:r>
    </w:p>
    <w:p w14:paraId="262CDA30" w14:textId="47D0EC48" w:rsidR="0070450A" w:rsidRDefault="002A51EB" w:rsidP="0070450A">
      <w:pPr>
        <w:rPr>
          <w:ins w:id="0" w:author="Seyed Ali Jalalifar" w:date="2021-08-26T15:06:00Z"/>
          <w:sz w:val="28"/>
          <w:szCs w:val="28"/>
        </w:rPr>
      </w:pPr>
      <w:r w:rsidRPr="008C7BE0"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="00F57346">
        <w:rPr>
          <w:sz w:val="28"/>
          <w:szCs w:val="28"/>
        </w:rPr>
        <w:t>About yourself –</w:t>
      </w:r>
      <w:r w:rsidR="00E0594D">
        <w:rPr>
          <w:sz w:val="28"/>
          <w:szCs w:val="28"/>
        </w:rPr>
        <w:t xml:space="preserve"> </w:t>
      </w:r>
      <w:r w:rsidR="00F57346">
        <w:rPr>
          <w:sz w:val="28"/>
          <w:szCs w:val="28"/>
        </w:rPr>
        <w:t>s</w:t>
      </w:r>
      <w:r>
        <w:rPr>
          <w:sz w:val="28"/>
          <w:szCs w:val="28"/>
        </w:rPr>
        <w:t>hort bio and</w:t>
      </w:r>
      <w:r w:rsidR="00F57346">
        <w:rPr>
          <w:sz w:val="28"/>
          <w:szCs w:val="28"/>
        </w:rPr>
        <w:t>/or</w:t>
      </w:r>
      <w:r>
        <w:rPr>
          <w:sz w:val="28"/>
          <w:szCs w:val="28"/>
        </w:rPr>
        <w:t xml:space="preserve"> photo</w:t>
      </w:r>
      <w:r w:rsidR="00B6302C">
        <w:rPr>
          <w:sz w:val="28"/>
          <w:szCs w:val="28"/>
        </w:rPr>
        <w:t xml:space="preserve"> (optional)</w:t>
      </w:r>
    </w:p>
    <w:p w14:paraId="35055150" w14:textId="6060D065" w:rsidR="00DA00A1" w:rsidRDefault="00DA00A1" w:rsidP="00DA00A1">
      <w:pPr>
        <w:jc w:val="center"/>
        <w:rPr>
          <w:sz w:val="28"/>
          <w:szCs w:val="28"/>
        </w:rPr>
        <w:pPrChange w:id="1" w:author="Seyed Ali Jalalifar" w:date="2021-08-26T15:07:00Z">
          <w:pPr/>
        </w:pPrChange>
      </w:pPr>
      <w:ins w:id="2" w:author="Seyed Ali Jalalifar" w:date="2021-08-26T15:06:00Z">
        <w:r>
          <w:rPr>
            <w:noProof/>
          </w:rPr>
          <w:lastRenderedPageBreak/>
          <w:drawing>
            <wp:inline distT="0" distB="0" distL="0" distR="0" wp14:anchorId="49E7312D" wp14:editId="39A1726F">
              <wp:extent cx="1699260" cy="1699260"/>
              <wp:effectExtent l="0" t="0" r="0" b="0"/>
              <wp:docPr id="1" name="Picture 1" descr="profile 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profile image"/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99260" cy="1699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4800429" w14:textId="01308158" w:rsidR="000B356D" w:rsidRPr="000B356D" w:rsidRDefault="000B356D" w:rsidP="0070450A">
      <w:pPr>
        <w:rPr>
          <w:b/>
          <w:bCs/>
          <w:sz w:val="28"/>
          <w:szCs w:val="28"/>
        </w:rPr>
      </w:pPr>
      <w:r w:rsidRPr="000B356D">
        <w:rPr>
          <w:b/>
          <w:bCs/>
          <w:sz w:val="28"/>
          <w:szCs w:val="28"/>
        </w:rPr>
        <w:t xml:space="preserve">I am a fourth-year Ph.D. student </w:t>
      </w:r>
      <w:r w:rsidR="00E05964">
        <w:rPr>
          <w:b/>
          <w:bCs/>
          <w:sz w:val="28"/>
          <w:szCs w:val="28"/>
        </w:rPr>
        <w:t>of</w:t>
      </w:r>
      <w:r w:rsidR="00E05964" w:rsidRPr="000B356D">
        <w:rPr>
          <w:b/>
          <w:bCs/>
          <w:sz w:val="28"/>
          <w:szCs w:val="28"/>
        </w:rPr>
        <w:t xml:space="preserve"> </w:t>
      </w:r>
      <w:r w:rsidRPr="000B356D">
        <w:rPr>
          <w:b/>
          <w:bCs/>
          <w:sz w:val="28"/>
          <w:szCs w:val="28"/>
        </w:rPr>
        <w:t xml:space="preserve">Computer Science at York </w:t>
      </w:r>
      <w:r w:rsidR="00E6178F" w:rsidRPr="000B356D">
        <w:rPr>
          <w:b/>
          <w:bCs/>
          <w:sz w:val="28"/>
          <w:szCs w:val="28"/>
        </w:rPr>
        <w:t xml:space="preserve">University </w:t>
      </w:r>
      <w:r w:rsidR="00E6178F">
        <w:rPr>
          <w:b/>
          <w:bCs/>
          <w:sz w:val="28"/>
          <w:szCs w:val="28"/>
        </w:rPr>
        <w:t>working</w:t>
      </w:r>
      <w:r w:rsidRPr="000B356D">
        <w:rPr>
          <w:b/>
          <w:bCs/>
          <w:sz w:val="28"/>
          <w:szCs w:val="28"/>
        </w:rPr>
        <w:t xml:space="preserve"> </w:t>
      </w:r>
      <w:r w:rsidR="00E6178F">
        <w:rPr>
          <w:b/>
          <w:bCs/>
          <w:sz w:val="28"/>
          <w:szCs w:val="28"/>
        </w:rPr>
        <w:t>under supervision of Dr. Ali Sadeghi-Naini</w:t>
      </w:r>
      <w:r w:rsidR="00E6178F" w:rsidRPr="000B356D">
        <w:rPr>
          <w:b/>
          <w:bCs/>
          <w:sz w:val="28"/>
          <w:szCs w:val="28"/>
        </w:rPr>
        <w:t xml:space="preserve"> </w:t>
      </w:r>
      <w:r w:rsidRPr="000B356D">
        <w:rPr>
          <w:b/>
          <w:bCs/>
          <w:sz w:val="28"/>
          <w:szCs w:val="28"/>
        </w:rPr>
        <w:t>on application</w:t>
      </w:r>
      <w:r w:rsidR="00E464F7">
        <w:rPr>
          <w:b/>
          <w:bCs/>
          <w:sz w:val="28"/>
          <w:szCs w:val="28"/>
        </w:rPr>
        <w:t>s</w:t>
      </w:r>
      <w:r w:rsidRPr="000B356D">
        <w:rPr>
          <w:b/>
          <w:bCs/>
          <w:sz w:val="28"/>
          <w:szCs w:val="28"/>
        </w:rPr>
        <w:t xml:space="preserve"> of </w:t>
      </w:r>
      <w:r w:rsidR="00690416">
        <w:rPr>
          <w:b/>
          <w:bCs/>
          <w:sz w:val="28"/>
          <w:szCs w:val="28"/>
        </w:rPr>
        <w:t>m</w:t>
      </w:r>
      <w:r w:rsidR="00690416" w:rsidRPr="000B356D">
        <w:rPr>
          <w:b/>
          <w:bCs/>
          <w:sz w:val="28"/>
          <w:szCs w:val="28"/>
        </w:rPr>
        <w:t xml:space="preserve">achine </w:t>
      </w:r>
      <w:r w:rsidR="00690416">
        <w:rPr>
          <w:b/>
          <w:bCs/>
          <w:sz w:val="28"/>
          <w:szCs w:val="28"/>
        </w:rPr>
        <w:t>l</w:t>
      </w:r>
      <w:r w:rsidR="00690416" w:rsidRPr="000B356D">
        <w:rPr>
          <w:b/>
          <w:bCs/>
          <w:sz w:val="28"/>
          <w:szCs w:val="28"/>
        </w:rPr>
        <w:t xml:space="preserve">earning </w:t>
      </w:r>
      <w:r w:rsidRPr="000B356D">
        <w:rPr>
          <w:b/>
          <w:bCs/>
          <w:sz w:val="28"/>
          <w:szCs w:val="28"/>
        </w:rPr>
        <w:t xml:space="preserve">in the field of </w:t>
      </w:r>
      <w:r w:rsidR="00690416">
        <w:rPr>
          <w:b/>
          <w:bCs/>
          <w:sz w:val="28"/>
          <w:szCs w:val="28"/>
        </w:rPr>
        <w:t>m</w:t>
      </w:r>
      <w:r w:rsidR="00690416" w:rsidRPr="000B356D">
        <w:rPr>
          <w:b/>
          <w:bCs/>
          <w:sz w:val="28"/>
          <w:szCs w:val="28"/>
        </w:rPr>
        <w:t xml:space="preserve">edical </w:t>
      </w:r>
      <w:r w:rsidR="00690416">
        <w:rPr>
          <w:b/>
          <w:bCs/>
          <w:sz w:val="28"/>
          <w:szCs w:val="28"/>
        </w:rPr>
        <w:t>i</w:t>
      </w:r>
      <w:r w:rsidR="00690416" w:rsidRPr="000B356D">
        <w:rPr>
          <w:b/>
          <w:bCs/>
          <w:sz w:val="28"/>
          <w:szCs w:val="28"/>
        </w:rPr>
        <w:t>maging</w:t>
      </w:r>
      <w:r w:rsidRPr="000B356D">
        <w:rPr>
          <w:b/>
          <w:bCs/>
          <w:sz w:val="28"/>
          <w:szCs w:val="28"/>
        </w:rPr>
        <w:t xml:space="preserve">. More specifically, I </w:t>
      </w:r>
      <w:r w:rsidR="00E6178F">
        <w:rPr>
          <w:b/>
          <w:bCs/>
          <w:sz w:val="28"/>
          <w:szCs w:val="28"/>
        </w:rPr>
        <w:t>develop</w:t>
      </w:r>
      <w:r w:rsidR="00E6178F" w:rsidRPr="000B356D">
        <w:rPr>
          <w:b/>
          <w:bCs/>
          <w:sz w:val="28"/>
          <w:szCs w:val="28"/>
        </w:rPr>
        <w:t xml:space="preserve"> </w:t>
      </w:r>
      <w:r w:rsidRPr="000B356D">
        <w:rPr>
          <w:b/>
          <w:bCs/>
          <w:sz w:val="28"/>
          <w:szCs w:val="28"/>
        </w:rPr>
        <w:t xml:space="preserve">state-of-the-art deep </w:t>
      </w:r>
      <w:r w:rsidR="00E6178F">
        <w:rPr>
          <w:b/>
          <w:bCs/>
          <w:sz w:val="28"/>
          <w:szCs w:val="28"/>
        </w:rPr>
        <w:t xml:space="preserve">learning </w:t>
      </w:r>
      <w:r w:rsidRPr="000B356D">
        <w:rPr>
          <w:b/>
          <w:bCs/>
          <w:sz w:val="28"/>
          <w:szCs w:val="28"/>
        </w:rPr>
        <w:t xml:space="preserve">architectures </w:t>
      </w:r>
      <w:r w:rsidR="00690416">
        <w:rPr>
          <w:b/>
          <w:bCs/>
          <w:sz w:val="28"/>
          <w:szCs w:val="28"/>
        </w:rPr>
        <w:t>to analyze</w:t>
      </w:r>
      <w:r w:rsidR="00690416" w:rsidRPr="000B356D">
        <w:rPr>
          <w:b/>
          <w:bCs/>
          <w:sz w:val="28"/>
          <w:szCs w:val="28"/>
        </w:rPr>
        <w:t xml:space="preserve"> </w:t>
      </w:r>
      <w:r w:rsidR="00B8081A">
        <w:rPr>
          <w:b/>
          <w:bCs/>
          <w:sz w:val="28"/>
          <w:szCs w:val="28"/>
        </w:rPr>
        <w:t>MRI</w:t>
      </w:r>
      <w:r w:rsidR="00E464F7">
        <w:rPr>
          <w:b/>
          <w:bCs/>
          <w:sz w:val="28"/>
          <w:szCs w:val="28"/>
        </w:rPr>
        <w:t xml:space="preserve"> </w:t>
      </w:r>
      <w:r w:rsidR="00690416">
        <w:rPr>
          <w:b/>
          <w:bCs/>
          <w:sz w:val="28"/>
          <w:szCs w:val="28"/>
        </w:rPr>
        <w:t xml:space="preserve">data for personalized management of brain tumours. </w:t>
      </w:r>
    </w:p>
    <w:p w14:paraId="22BE116C" w14:textId="77777777" w:rsidR="002A51EB" w:rsidRDefault="002A51EB" w:rsidP="0035706A">
      <w:pPr>
        <w:rPr>
          <w:sz w:val="28"/>
          <w:szCs w:val="28"/>
        </w:rPr>
      </w:pPr>
      <w:r w:rsidRPr="008C7BE0">
        <w:rPr>
          <w:b/>
          <w:sz w:val="28"/>
          <w:szCs w:val="28"/>
        </w:rPr>
        <w:t>5</w:t>
      </w:r>
      <w:r w:rsidR="00B6302C" w:rsidRPr="008C7BE0">
        <w:rPr>
          <w:b/>
          <w:sz w:val="28"/>
          <w:szCs w:val="28"/>
        </w:rPr>
        <w:t>.</w:t>
      </w:r>
      <w:r w:rsidR="00B6302C">
        <w:rPr>
          <w:sz w:val="28"/>
          <w:szCs w:val="28"/>
        </w:rPr>
        <w:t xml:space="preserve"> Recording</w:t>
      </w:r>
      <w:r w:rsidR="0035706A">
        <w:rPr>
          <w:sz w:val="28"/>
          <w:szCs w:val="28"/>
        </w:rPr>
        <w:t xml:space="preserve"> – o</w:t>
      </w:r>
      <w:r>
        <w:rPr>
          <w:sz w:val="28"/>
          <w:szCs w:val="28"/>
        </w:rPr>
        <w:t>rganizers</w:t>
      </w:r>
      <w:r w:rsidR="0035706A">
        <w:rPr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 w:rsidR="0070450A" w:rsidRPr="0070450A">
        <w:rPr>
          <w:sz w:val="28"/>
          <w:szCs w:val="28"/>
        </w:rPr>
        <w:t xml:space="preserve"> arranged as an option to allow speakers to share </w:t>
      </w:r>
      <w:r>
        <w:rPr>
          <w:sz w:val="28"/>
          <w:szCs w:val="28"/>
        </w:rPr>
        <w:t>your</w:t>
      </w:r>
      <w:r w:rsidR="0035706A">
        <w:rPr>
          <w:sz w:val="28"/>
          <w:szCs w:val="28"/>
        </w:rPr>
        <w:t xml:space="preserve"> presentation on YouT</w:t>
      </w:r>
      <w:r w:rsidR="0070450A" w:rsidRPr="0070450A">
        <w:rPr>
          <w:sz w:val="28"/>
          <w:szCs w:val="28"/>
        </w:rPr>
        <w:t>ube</w:t>
      </w:r>
      <w:r>
        <w:rPr>
          <w:sz w:val="28"/>
          <w:szCs w:val="28"/>
        </w:rPr>
        <w:t>, if you wish.</w:t>
      </w:r>
      <w:r w:rsidR="0070450A" w:rsidRPr="0070450A">
        <w:rPr>
          <w:sz w:val="28"/>
          <w:szCs w:val="28"/>
        </w:rPr>
        <w:t xml:space="preserve"> </w:t>
      </w:r>
      <w:r>
        <w:rPr>
          <w:sz w:val="28"/>
          <w:szCs w:val="28"/>
        </w:rPr>
        <w:t>Please select one of the following options below:</w:t>
      </w:r>
    </w:p>
    <w:p w14:paraId="70AF1BB2" w14:textId="77777777" w:rsidR="0070450A" w:rsidRPr="0070450A" w:rsidRDefault="0070450A" w:rsidP="008C7BE0">
      <w:pPr>
        <w:ind w:left="720"/>
        <w:rPr>
          <w:sz w:val="28"/>
          <w:szCs w:val="28"/>
        </w:rPr>
      </w:pPr>
      <w:r w:rsidRPr="008C7BE0">
        <w:rPr>
          <w:b/>
          <w:sz w:val="28"/>
          <w:szCs w:val="28"/>
        </w:rPr>
        <w:t>A</w:t>
      </w:r>
      <w:r w:rsidR="00B6302C" w:rsidRPr="008C7BE0">
        <w:rPr>
          <w:b/>
          <w:sz w:val="28"/>
          <w:szCs w:val="28"/>
        </w:rPr>
        <w:t>)</w:t>
      </w:r>
      <w:r w:rsidRPr="0070450A">
        <w:rPr>
          <w:sz w:val="28"/>
          <w:szCs w:val="28"/>
        </w:rPr>
        <w:t xml:space="preserve"> I agree that the content of my talk can be recorded and made av</w:t>
      </w:r>
      <w:r w:rsidR="006C3102">
        <w:rPr>
          <w:sz w:val="28"/>
          <w:szCs w:val="28"/>
        </w:rPr>
        <w:t>ailable on the Internet</w:t>
      </w:r>
      <w:r w:rsidR="008C7BE0">
        <w:rPr>
          <w:sz w:val="28"/>
          <w:szCs w:val="28"/>
        </w:rPr>
        <w:t>.</w:t>
      </w:r>
    </w:p>
    <w:p w14:paraId="08C6761A" w14:textId="77777777" w:rsidR="0070450A" w:rsidRPr="0070450A" w:rsidRDefault="00B6302C" w:rsidP="008C7BE0">
      <w:pPr>
        <w:ind w:left="720"/>
        <w:rPr>
          <w:sz w:val="28"/>
          <w:szCs w:val="28"/>
        </w:rPr>
      </w:pPr>
      <w:r w:rsidRPr="008C7BE0">
        <w:rPr>
          <w:b/>
          <w:sz w:val="28"/>
          <w:szCs w:val="28"/>
        </w:rPr>
        <w:t>B)</w:t>
      </w:r>
      <w:r w:rsidR="0070450A" w:rsidRPr="0070450A">
        <w:rPr>
          <w:sz w:val="28"/>
          <w:szCs w:val="28"/>
        </w:rPr>
        <w:t xml:space="preserve"> I agree that the content of my talk can be recorded and made available on the Internet but only to people with explicit link (Note: still viewable by an</w:t>
      </w:r>
      <w:r>
        <w:rPr>
          <w:sz w:val="28"/>
          <w:szCs w:val="28"/>
        </w:rPr>
        <w:t>yone who has the link).</w:t>
      </w:r>
    </w:p>
    <w:p w14:paraId="40AD6F6E" w14:textId="77777777" w:rsidR="0070450A" w:rsidRDefault="00B6302C" w:rsidP="008C7BE0">
      <w:pPr>
        <w:ind w:left="720"/>
        <w:rPr>
          <w:sz w:val="28"/>
          <w:szCs w:val="28"/>
        </w:rPr>
      </w:pPr>
      <w:r w:rsidRPr="008C7BE0">
        <w:rPr>
          <w:b/>
          <w:sz w:val="28"/>
          <w:szCs w:val="28"/>
        </w:rPr>
        <w:t>C)</w:t>
      </w:r>
      <w:r>
        <w:rPr>
          <w:sz w:val="28"/>
          <w:szCs w:val="28"/>
        </w:rPr>
        <w:t xml:space="preserve"> I do not prefer for my presentation to be recorded.</w:t>
      </w:r>
      <w:r w:rsidRPr="0070450A">
        <w:rPr>
          <w:sz w:val="28"/>
          <w:szCs w:val="28"/>
        </w:rPr>
        <w:t xml:space="preserve"> </w:t>
      </w:r>
    </w:p>
    <w:p w14:paraId="58989A56" w14:textId="7D25D4DA" w:rsidR="00B6302C" w:rsidRPr="008C7BE0" w:rsidRDefault="00B6302C" w:rsidP="00B6302C">
      <w:pPr>
        <w:ind w:firstLine="720"/>
        <w:rPr>
          <w:b/>
          <w:sz w:val="28"/>
          <w:szCs w:val="28"/>
        </w:rPr>
      </w:pPr>
      <w:r w:rsidRPr="008C7BE0">
        <w:rPr>
          <w:b/>
          <w:sz w:val="28"/>
          <w:szCs w:val="28"/>
        </w:rPr>
        <w:t xml:space="preserve">Option (A, B or C): </w:t>
      </w:r>
      <w:r w:rsidR="00BC6255" w:rsidRPr="00BC6255">
        <w:rPr>
          <w:b/>
          <w:color w:val="FF0000"/>
          <w:sz w:val="28"/>
          <w:szCs w:val="28"/>
        </w:rPr>
        <w:t>C</w:t>
      </w:r>
    </w:p>
    <w:sectPr w:rsidR="00B6302C" w:rsidRPr="008C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yed Ali Jalalifar">
    <w15:presenceInfo w15:providerId="AD" w15:userId="S::alijfar@yorku.ca::7fd3b719-abc7-4e27-a81e-cf7a4d742c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50A"/>
    <w:rsid w:val="00043E25"/>
    <w:rsid w:val="00094AE6"/>
    <w:rsid w:val="000B356D"/>
    <w:rsid w:val="000D6B00"/>
    <w:rsid w:val="001103C1"/>
    <w:rsid w:val="0017502C"/>
    <w:rsid w:val="001A2225"/>
    <w:rsid w:val="001B6E88"/>
    <w:rsid w:val="002841F7"/>
    <w:rsid w:val="002A51EB"/>
    <w:rsid w:val="002D46CF"/>
    <w:rsid w:val="0035706A"/>
    <w:rsid w:val="003D03E2"/>
    <w:rsid w:val="00487E5D"/>
    <w:rsid w:val="004D1734"/>
    <w:rsid w:val="005F7A8D"/>
    <w:rsid w:val="005F7C6D"/>
    <w:rsid w:val="00634532"/>
    <w:rsid w:val="00634EA0"/>
    <w:rsid w:val="00643DB8"/>
    <w:rsid w:val="00647E8F"/>
    <w:rsid w:val="00663FFB"/>
    <w:rsid w:val="00690416"/>
    <w:rsid w:val="006C08FC"/>
    <w:rsid w:val="006C3102"/>
    <w:rsid w:val="0070450A"/>
    <w:rsid w:val="007E0366"/>
    <w:rsid w:val="00826B1A"/>
    <w:rsid w:val="0085202B"/>
    <w:rsid w:val="008C7BE0"/>
    <w:rsid w:val="0091016B"/>
    <w:rsid w:val="009A2B88"/>
    <w:rsid w:val="009B1B16"/>
    <w:rsid w:val="009D002B"/>
    <w:rsid w:val="00AC1EB9"/>
    <w:rsid w:val="00B147C5"/>
    <w:rsid w:val="00B6302C"/>
    <w:rsid w:val="00B8081A"/>
    <w:rsid w:val="00BB3E2F"/>
    <w:rsid w:val="00BC6255"/>
    <w:rsid w:val="00C14C20"/>
    <w:rsid w:val="00C2087F"/>
    <w:rsid w:val="00CE1BED"/>
    <w:rsid w:val="00D30F06"/>
    <w:rsid w:val="00D3163B"/>
    <w:rsid w:val="00D53193"/>
    <w:rsid w:val="00DA00A1"/>
    <w:rsid w:val="00DD703B"/>
    <w:rsid w:val="00E0594D"/>
    <w:rsid w:val="00E05964"/>
    <w:rsid w:val="00E20CB3"/>
    <w:rsid w:val="00E464F7"/>
    <w:rsid w:val="00E6178F"/>
    <w:rsid w:val="00E81490"/>
    <w:rsid w:val="00EA31D2"/>
    <w:rsid w:val="00EB4F44"/>
    <w:rsid w:val="00F054BC"/>
    <w:rsid w:val="00F06A8E"/>
    <w:rsid w:val="00F51018"/>
    <w:rsid w:val="00F57346"/>
    <w:rsid w:val="00FB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99EE"/>
  <w15:chartTrackingRefBased/>
  <w15:docId w15:val="{7B9C4B99-748C-457F-BC9B-87524B79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2841F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1F7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5203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298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513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355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2012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070">
          <w:marLeft w:val="0"/>
          <w:marRight w:val="0"/>
          <w:marTop w:val="2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</dc:creator>
  <cp:keywords/>
  <dc:description/>
  <cp:lastModifiedBy>Seyed Ali Jalalifar</cp:lastModifiedBy>
  <cp:revision>8</cp:revision>
  <dcterms:created xsi:type="dcterms:W3CDTF">2021-06-23T19:52:00Z</dcterms:created>
  <dcterms:modified xsi:type="dcterms:W3CDTF">2021-08-26T19:07:00Z</dcterms:modified>
</cp:coreProperties>
</file>